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240" w:after="240"/>
        <w:rPr>
          <w:rFonts w:ascii="Aptos" w:cs="Aptos" w:hAnsi="Aptos" w:eastAsia="Aptos"/>
          <w:b w:val="1"/>
          <w:bCs w:val="1"/>
          <w:sz w:val="48"/>
          <w:szCs w:val="48"/>
        </w:rPr>
      </w:pPr>
      <w:r>
        <w:rPr>
          <w:rFonts w:ascii="Aptos" w:cs="Aptos" w:hAnsi="Aptos" w:eastAsia="Aptos"/>
          <w:b w:val="1"/>
          <w:bCs w:val="1"/>
          <w:sz w:val="48"/>
          <w:szCs w:val="48"/>
          <w:rtl w:val="0"/>
          <w:lang w:val="en-US"/>
        </w:rPr>
        <w:t>Gen AI-Based Data Profiling System - Design Document</w:t>
      </w:r>
    </w:p>
    <w:p>
      <w:pPr>
        <w:pStyle w:val="Heading 2"/>
        <w:spacing w:before="299" w:after="299"/>
      </w:pPr>
      <w:r>
        <w:rPr>
          <w:rFonts w:ascii="Aptos" w:cs="Aptos" w:hAnsi="Aptos" w:eastAsia="Aptos"/>
          <w:b w:val="1"/>
          <w:bCs w:val="1"/>
          <w:sz w:val="36"/>
          <w:szCs w:val="36"/>
          <w:rtl w:val="0"/>
          <w:lang w:val="fr-FR"/>
        </w:rPr>
        <w:t>1. Introduction</w:t>
      </w:r>
    </w:p>
    <w:p>
      <w:pPr>
        <w:pStyle w:val="Body A"/>
        <w:spacing w:before="240" w:after="240"/>
      </w:pPr>
      <w:r>
        <w:rPr>
          <w:rtl w:val="0"/>
          <w:lang w:val="en-US"/>
        </w:rPr>
        <w:t xml:space="preserve">The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Gen AI-Based Data Profiling System</w:t>
      </w:r>
      <w:r>
        <w:rPr>
          <w:rtl w:val="0"/>
          <w:lang w:val="en-US"/>
        </w:rPr>
        <w:t xml:space="preserve"> is a tool that allows users to upload datasets and apply predefined rules using regex-based filtering. The system generates a 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data profile report</w:t>
      </w:r>
      <w:r>
        <w:rPr>
          <w:rtl w:val="0"/>
          <w:lang w:val="en-US"/>
        </w:rPr>
        <w:t xml:space="preserve"> to analyze the dataset's structure and quality. It is built using Python,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Tkinter for GUI</w:t>
      </w:r>
      <w:r>
        <w:rPr>
          <w:rtl w:val="0"/>
          <w:lang w:val="en-US"/>
        </w:rPr>
        <w:t xml:space="preserve">, 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Pandas for data processing</w:t>
      </w:r>
      <w:r>
        <w:rPr>
          <w:rtl w:val="0"/>
          <w:lang w:val="en-US"/>
        </w:rPr>
        <w:t xml:space="preserve">, and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ydata_profiling for profiling</w:t>
      </w:r>
      <w:r>
        <w:rPr>
          <w:rtl w:val="0"/>
          <w:lang w:val="en-US"/>
        </w:rPr>
        <w:t>.</w:t>
      </w:r>
    </w:p>
    <w:p>
      <w:pPr>
        <w:pStyle w:val="Heading 2"/>
        <w:spacing w:before="299" w:after="299"/>
        <w:rPr>
          <w:lang w:val="de-DE"/>
        </w:rPr>
      </w:pPr>
      <w:r>
        <w:rPr>
          <w:rFonts w:ascii="Aptos" w:cs="Aptos" w:hAnsi="Aptos" w:eastAsia="Aptos"/>
          <w:b w:val="1"/>
          <w:bCs w:val="1"/>
          <w:sz w:val="36"/>
          <w:szCs w:val="36"/>
          <w:rtl w:val="0"/>
          <w:lang w:val="de-DE"/>
        </w:rPr>
        <w:t>2. System Components</w:t>
      </w:r>
    </w:p>
    <w:p>
      <w:pPr>
        <w:pStyle w:val="Heading 3"/>
        <w:spacing w:before="281" w:after="281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2.1 User Interface (UI)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Login System:</w:t>
      </w:r>
      <w:r>
        <w:rPr>
          <w:rtl w:val="0"/>
          <w:lang w:val="en-US"/>
        </w:rPr>
        <w:t xml:space="preserve"> Users can log in as Admin or User.</w:t>
      </w:r>
    </w:p>
    <w:p>
      <w:pPr>
        <w:pStyle w:val="Body A"/>
        <w:spacing w:before="240" w:after="240"/>
        <w:ind w:left="720" w:firstLine="0"/>
      </w:pPr>
      <w:r>
        <w:drawing xmlns:a="http://schemas.openxmlformats.org/drawingml/2006/main">
          <wp:inline distT="0" distB="0" distL="0" distR="0">
            <wp:extent cx="3705224" cy="2879102"/>
            <wp:effectExtent l="0" t="0" r="0" b="0"/>
            <wp:docPr id="1073741825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 descr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879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Admin Home:</w:t>
      </w:r>
      <w:r>
        <w:rPr>
          <w:rtl w:val="0"/>
          <w:lang w:val="en-US"/>
        </w:rPr>
        <w:t xml:space="preserve"> Provides options to upload rules and data files, apply rules, and generate reports.</w:t>
      </w:r>
    </w:p>
    <w:p>
      <w:pPr>
        <w:pStyle w:val="Body A"/>
        <w:spacing w:before="240" w:after="240"/>
        <w:ind w:left="720" w:firstLine="0"/>
      </w:pPr>
      <w:r>
        <w:drawing xmlns:a="http://schemas.openxmlformats.org/drawingml/2006/main">
          <wp:inline distT="0" distB="0" distL="0" distR="0">
            <wp:extent cx="4391024" cy="3426606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4" cy="34266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Data Visualization:</w:t>
      </w:r>
      <w:r>
        <w:rPr>
          <w:rtl w:val="0"/>
          <w:lang w:val="en-US"/>
        </w:rPr>
        <w:t xml:space="preserve"> Displays the uploaded CSV file's content using a Tkinter Treeview widget.</w:t>
      </w:r>
    </w:p>
    <w:p>
      <w:pPr>
        <w:pStyle w:val="Heading 3"/>
        <w:spacing w:before="281" w:after="281"/>
        <w:rPr>
          <w:lang w:val="it-IT"/>
        </w:rPr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2.2 Data Processing</w:t>
      </w:r>
    </w:p>
    <w:p>
      <w:pPr>
        <w:pStyle w:val="List Paragraph"/>
        <w:numPr>
          <w:ilvl w:val="0"/>
          <w:numId w:val="6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CSV File Upload:</w:t>
      </w:r>
      <w:r>
        <w:rPr>
          <w:rtl w:val="0"/>
          <w:lang w:val="en-US"/>
        </w:rPr>
        <w:t xml:space="preserve"> Users can upload datasets and rule files.</w:t>
      </w:r>
    </w:p>
    <w:p>
      <w:pPr>
        <w:pStyle w:val="Body A"/>
        <w:spacing w:before="240" w:after="240"/>
        <w:ind w:left="720" w:firstLine="0"/>
      </w:pPr>
      <w:r>
        <w:drawing xmlns:a="http://schemas.openxmlformats.org/drawingml/2006/main">
          <wp:inline distT="0" distB="0" distL="0" distR="0">
            <wp:extent cx="4338209" cy="3457575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09" cy="3457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240" w:after="240"/>
        <w:ind w:left="720" w:firstLine="0"/>
      </w:pPr>
      <w:r>
        <w:drawing xmlns:a="http://schemas.openxmlformats.org/drawingml/2006/main">
          <wp:inline distT="0" distB="0" distL="0" distR="0">
            <wp:extent cx="4433461" cy="1733550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61" cy="1733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6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Rule Application:</w:t>
      </w:r>
      <w:r>
        <w:rPr>
          <w:rtl w:val="0"/>
          <w:lang w:val="en-US"/>
        </w:rPr>
        <w:t xml:space="preserve"> Regular expressions (Regex) are applied to filter and clean data based on predefined rules.</w:t>
      </w:r>
    </w:p>
    <w:p>
      <w:pPr>
        <w:pStyle w:val="Body A"/>
        <w:spacing w:before="240" w:after="240"/>
        <w:ind w:left="720" w:firstLine="0"/>
      </w:pPr>
      <w:r>
        <w:drawing xmlns:a="http://schemas.openxmlformats.org/drawingml/2006/main">
          <wp:inline distT="0" distB="0" distL="0" distR="0">
            <wp:extent cx="4715743" cy="3695700"/>
            <wp:effectExtent l="0" t="0" r="0" b="0"/>
            <wp:docPr id="107374182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743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  <w:br w:type="textWrapping"/>
      </w:r>
      <w:r>
        <w:drawing xmlns:a="http://schemas.openxmlformats.org/drawingml/2006/main">
          <wp:inline distT="0" distB="0" distL="0" distR="0">
            <wp:extent cx="4779477" cy="3619500"/>
            <wp:effectExtent l="0" t="0" r="0" b="0"/>
            <wp:docPr id="1073741830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 descr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77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before="240" w:after="240"/>
      </w:pPr>
    </w:p>
    <w:p>
      <w:pPr>
        <w:pStyle w:val="List Paragraph"/>
        <w:numPr>
          <w:ilvl w:val="0"/>
          <w:numId w:val="6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Data Profiling:</w:t>
      </w:r>
      <w:r>
        <w:rPr>
          <w:rtl w:val="0"/>
          <w:lang w:val="en-US"/>
        </w:rPr>
        <w:t xml:space="preserve"> Generates a detailed data profiling report.</w:t>
      </w:r>
    </w:p>
    <w:p>
      <w:pPr>
        <w:pStyle w:val="Body A"/>
      </w:pPr>
      <w:r>
        <w:br w:type="page"/>
      </w:r>
    </w:p>
    <w:p>
      <w:pPr>
        <w:pStyle w:val="Body A"/>
        <w:spacing w:before="240" w:after="240"/>
        <w:ind w:left="720" w:firstLine="0"/>
      </w:pPr>
      <w:r>
        <w:drawing xmlns:a="http://schemas.openxmlformats.org/drawingml/2006/main">
          <wp:inline distT="0" distB="0" distL="0" distR="0">
            <wp:extent cx="5022346" cy="4019548"/>
            <wp:effectExtent l="0" t="0" r="0" b="0"/>
            <wp:docPr id="1073741831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 descr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46" cy="4019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spacing w:before="299" w:after="299"/>
        <w:rPr>
          <w:lang w:val="en-US"/>
        </w:rPr>
      </w:pPr>
      <w:r>
        <w:rPr>
          <w:rFonts w:ascii="Aptos" w:cs="Aptos" w:hAnsi="Aptos" w:eastAsia="Aptos"/>
          <w:b w:val="1"/>
          <w:bCs w:val="1"/>
          <w:sz w:val="36"/>
          <w:szCs w:val="36"/>
          <w:rtl w:val="0"/>
          <w:lang w:val="en-US"/>
        </w:rPr>
        <w:t>3. Functional Workflow</w:t>
      </w:r>
    </w:p>
    <w:p>
      <w:pPr>
        <w:pStyle w:val="Heading 3"/>
        <w:spacing w:before="281" w:after="281"/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3.1 Login &amp; User Authentication</w:t>
      </w:r>
    </w:p>
    <w:p>
      <w:pPr>
        <w:pStyle w:val="List Paragraph"/>
        <w:numPr>
          <w:ilvl w:val="0"/>
          <w:numId w:val="8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The system starts with a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Login Window</w:t>
      </w:r>
      <w:r>
        <w:rPr>
          <w:rtl w:val="0"/>
          <w:lang w:val="en-US"/>
        </w:rPr>
        <w:t>, where users enter credentials and select a role (Admin/User).</w:t>
      </w:r>
    </w:p>
    <w:p>
      <w:pPr>
        <w:pStyle w:val="List Paragraph"/>
        <w:numPr>
          <w:ilvl w:val="0"/>
          <w:numId w:val="8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If credentials match, Admin is redirected to the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Admin Home Screen</w:t>
      </w:r>
      <w:r>
        <w:rPr>
          <w:rtl w:val="0"/>
          <w:lang w:val="en-US"/>
        </w:rPr>
        <w:t>.</w:t>
      </w:r>
    </w:p>
    <w:p>
      <w:pPr>
        <w:pStyle w:val="Heading 3"/>
        <w:spacing w:before="281" w:after="281"/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3.2 Uploading Data &amp; Rules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Admin can upload:</w:t>
      </w:r>
    </w:p>
    <w:p>
      <w:pPr>
        <w:pStyle w:val="List Paragraph"/>
        <w:numPr>
          <w:ilvl w:val="1"/>
          <w:numId w:val="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CSV data file</w:t>
      </w:r>
      <w:r>
        <w:rPr>
          <w:rtl w:val="0"/>
          <w:lang w:val="en-US"/>
        </w:rPr>
        <w:t xml:space="preserve"> (containing records to be profiled).</w:t>
      </w:r>
    </w:p>
    <w:p>
      <w:pPr>
        <w:pStyle w:val="List Paragraph"/>
        <w:numPr>
          <w:ilvl w:val="1"/>
          <w:numId w:val="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Rules file</w:t>
      </w:r>
      <w:r>
        <w:rPr>
          <w:rtl w:val="0"/>
          <w:lang w:val="en-US"/>
        </w:rPr>
        <w:t xml:space="preserve"> (containing regex expressions for validation).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uploaded files are stored in a predefined directory.</w:t>
      </w:r>
    </w:p>
    <w:p>
      <w:pPr>
        <w:pStyle w:val="Heading 3"/>
        <w:spacing w:before="281" w:after="281"/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3.3 Applying Rules &amp; Profiling Data</w:t>
      </w:r>
    </w:p>
    <w:p>
      <w:pPr>
        <w:pStyle w:val="List Paragraph"/>
        <w:numPr>
          <w:ilvl w:val="0"/>
          <w:numId w:val="10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The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genRegex</w:t>
      </w:r>
      <w:r>
        <w:rPr>
          <w:rtl w:val="0"/>
          <w:lang w:val="en-US"/>
        </w:rPr>
        <w:t xml:space="preserve"> module reads the uploaded data and rules.</w:t>
      </w:r>
    </w:p>
    <w:p>
      <w:pPr>
        <w:pStyle w:val="List Paragraph"/>
        <w:numPr>
          <w:ilvl w:val="0"/>
          <w:numId w:val="10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 applies regex patterns to the specified fields and filters invalid data.</w:t>
      </w:r>
    </w:p>
    <w:p>
      <w:pPr>
        <w:pStyle w:val="List Paragraph"/>
        <w:numPr>
          <w:ilvl w:val="0"/>
          <w:numId w:val="10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The cleaned dataset is saved as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result.csv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0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data profile report</w:t>
      </w:r>
      <w:r>
        <w:rPr>
          <w:rtl w:val="0"/>
          <w:lang w:val="en-US"/>
        </w:rPr>
        <w:t xml:space="preserve"> is generated using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ydata_profiling</w:t>
      </w:r>
      <w:r>
        <w:rPr>
          <w:rtl w:val="0"/>
          <w:lang w:val="en-US"/>
        </w:rPr>
        <w:t xml:space="preserve"> and stored as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data_profile_report.html</w:t>
      </w:r>
      <w:r>
        <w:rPr>
          <w:rtl w:val="0"/>
          <w:lang w:val="en-US"/>
        </w:rPr>
        <w:t>.</w:t>
      </w:r>
    </w:p>
    <w:p>
      <w:pPr>
        <w:pStyle w:val="Heading 2"/>
        <w:spacing w:before="299" w:after="299"/>
        <w:rPr>
          <w:lang w:val="de-DE"/>
        </w:rPr>
      </w:pPr>
      <w:r>
        <w:rPr>
          <w:rFonts w:ascii="Aptos" w:cs="Aptos" w:hAnsi="Aptos" w:eastAsia="Aptos"/>
          <w:b w:val="1"/>
          <w:bCs w:val="1"/>
          <w:sz w:val="36"/>
          <w:szCs w:val="36"/>
          <w:rtl w:val="0"/>
          <w:lang w:val="de-DE"/>
        </w:rPr>
        <w:t>4. Technologies Used</w:t>
      </w:r>
    </w:p>
    <w:p>
      <w:pPr>
        <w:pStyle w:val="List Paragraph"/>
        <w:numPr>
          <w:ilvl w:val="0"/>
          <w:numId w:val="1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Python</w:t>
      </w:r>
      <w:r>
        <w:rPr>
          <w:rtl w:val="0"/>
          <w:lang w:val="en-US"/>
        </w:rPr>
        <w:t>: Core programming language</w:t>
      </w:r>
    </w:p>
    <w:p>
      <w:pPr>
        <w:pStyle w:val="List Paragraph"/>
        <w:numPr>
          <w:ilvl w:val="0"/>
          <w:numId w:val="1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Tkinter</w:t>
      </w:r>
      <w:r>
        <w:rPr>
          <w:rtl w:val="0"/>
          <w:lang w:val="en-US"/>
        </w:rPr>
        <w:t>: GUI framework for user interface</w:t>
      </w:r>
    </w:p>
    <w:p>
      <w:pPr>
        <w:pStyle w:val="List Paragraph"/>
        <w:numPr>
          <w:ilvl w:val="0"/>
          <w:numId w:val="1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Pandas</w:t>
      </w:r>
      <w:r>
        <w:rPr>
          <w:rtl w:val="0"/>
          <w:lang w:val="en-US"/>
        </w:rPr>
        <w:t>: Data processing and manipulation</w:t>
      </w:r>
    </w:p>
    <w:p>
      <w:pPr>
        <w:pStyle w:val="List Paragraph"/>
        <w:numPr>
          <w:ilvl w:val="0"/>
          <w:numId w:val="1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ydata_profiling</w:t>
      </w:r>
      <w:r>
        <w:rPr>
          <w:rtl w:val="0"/>
          <w:lang w:val="en-US"/>
        </w:rPr>
        <w:t>: Automated data profiling</w:t>
      </w:r>
    </w:p>
    <w:p>
      <w:pPr>
        <w:pStyle w:val="List Paragraph"/>
        <w:numPr>
          <w:ilvl w:val="0"/>
          <w:numId w:val="1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Regex (re module)</w:t>
      </w:r>
      <w:r>
        <w:rPr>
          <w:rtl w:val="0"/>
          <w:lang w:val="en-US"/>
        </w:rPr>
        <w:t>: Data validation and filtering</w:t>
      </w:r>
    </w:p>
    <w:p>
      <w:pPr>
        <w:pStyle w:val="Heading 2"/>
        <w:spacing w:before="299" w:after="299"/>
        <w:rPr>
          <w:lang w:val="en-US"/>
        </w:rPr>
      </w:pPr>
      <w:r>
        <w:rPr>
          <w:rFonts w:ascii="Aptos" w:cs="Aptos" w:hAnsi="Aptos" w:eastAsia="Aptos"/>
          <w:b w:val="1"/>
          <w:bCs w:val="1"/>
          <w:sz w:val="36"/>
          <w:szCs w:val="36"/>
          <w:rtl w:val="0"/>
          <w:lang w:val="en-US"/>
        </w:rPr>
        <w:t>5. Error Handling &amp; Validation</w:t>
      </w:r>
    </w:p>
    <w:p>
      <w:pPr>
        <w:pStyle w:val="List Paragraph"/>
        <w:numPr>
          <w:ilvl w:val="0"/>
          <w:numId w:val="14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Checks if uploaded files are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valid CSV files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Verifies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non-empty datasets</w:t>
      </w:r>
      <w:r>
        <w:rPr>
          <w:rtl w:val="0"/>
          <w:lang w:val="en-US"/>
        </w:rPr>
        <w:t xml:space="preserve"> before applying rules.</w:t>
      </w:r>
    </w:p>
    <w:p>
      <w:pPr>
        <w:pStyle w:val="List Paragraph"/>
        <w:numPr>
          <w:ilvl w:val="0"/>
          <w:numId w:val="14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Ensures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regex patterns</w:t>
      </w:r>
      <w:r>
        <w:rPr>
          <w:rtl w:val="0"/>
          <w:lang w:val="en-US"/>
        </w:rPr>
        <w:t xml:space="preserve"> are valid before filtering.</w:t>
      </w:r>
    </w:p>
    <w:p>
      <w:pPr>
        <w:pStyle w:val="List Paragraph"/>
        <w:numPr>
          <w:ilvl w:val="0"/>
          <w:numId w:val="14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Provides appropriate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error messages</w:t>
      </w:r>
      <w:r>
        <w:rPr>
          <w:rtl w:val="0"/>
          <w:lang w:val="en-US"/>
        </w:rPr>
        <w:t xml:space="preserve"> using message boxes.</w:t>
      </w:r>
    </w:p>
    <w:p>
      <w:pPr>
        <w:pStyle w:val="Heading 2"/>
        <w:spacing w:before="299" w:after="299"/>
        <w:rPr>
          <w:lang w:val="en-US"/>
        </w:rPr>
      </w:pPr>
      <w:r>
        <w:rPr>
          <w:rFonts w:ascii="Aptos" w:cs="Aptos" w:hAnsi="Aptos" w:eastAsia="Aptos"/>
          <w:b w:val="1"/>
          <w:bCs w:val="1"/>
          <w:sz w:val="36"/>
          <w:szCs w:val="36"/>
          <w:rtl w:val="0"/>
          <w:lang w:val="en-US"/>
        </w:rPr>
        <w:t>6. Output &amp; Reports</w:t>
      </w:r>
    </w:p>
    <w:p>
      <w:pPr>
        <w:pStyle w:val="List Paragraph"/>
        <w:numPr>
          <w:ilvl w:val="0"/>
          <w:numId w:val="16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Filtered CSV File</w:t>
      </w:r>
      <w:r>
        <w:rPr>
          <w:rtl w:val="0"/>
          <w:lang w:val="en-US"/>
        </w:rPr>
        <w:t>: The cleaned dataset after applying rules (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result.csv</w:t>
      </w:r>
      <w:r>
        <w:rPr>
          <w:rtl w:val="0"/>
          <w:lang w:val="en-US"/>
        </w:rPr>
        <w:t>).</w:t>
      </w:r>
    </w:p>
    <w:p>
      <w:pPr>
        <w:pStyle w:val="List Paragraph"/>
        <w:numPr>
          <w:ilvl w:val="0"/>
          <w:numId w:val="16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Data Profile Report</w:t>
      </w:r>
      <w:r>
        <w:rPr>
          <w:rtl w:val="0"/>
          <w:lang w:val="en-US"/>
        </w:rPr>
        <w:t>: A comprehensive report summarizing dataset properties (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data_profile_report.html</w:t>
      </w:r>
      <w:r>
        <w:rPr>
          <w:rtl w:val="0"/>
          <w:lang w:val="en-US"/>
        </w:rPr>
        <w:t>).</w:t>
      </w:r>
    </w:p>
    <w:p>
      <w:pPr>
        <w:pStyle w:val="Heading 2"/>
        <w:spacing w:before="299" w:after="299"/>
        <w:rPr>
          <w:lang w:val="en-US"/>
        </w:rPr>
      </w:pPr>
      <w:r>
        <w:rPr>
          <w:rFonts w:ascii="Aptos" w:cs="Aptos" w:hAnsi="Aptos" w:eastAsia="Aptos"/>
          <w:b w:val="1"/>
          <w:bCs w:val="1"/>
          <w:sz w:val="36"/>
          <w:szCs w:val="36"/>
          <w:rtl w:val="0"/>
          <w:lang w:val="en-US"/>
        </w:rPr>
        <w:t>7. Future Enhancements</w:t>
      </w:r>
    </w:p>
    <w:p>
      <w:pPr>
        <w:pStyle w:val="List Paragraph"/>
        <w:numPr>
          <w:ilvl w:val="0"/>
          <w:numId w:val="18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Implement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User Role-Based Access Control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8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Provide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Graphical Data Insights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8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Add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AI-driven anomaly detection</w:t>
      </w:r>
      <w:r>
        <w:rPr>
          <w:rtl w:val="0"/>
          <w:lang w:val="en-US"/>
        </w:rPr>
        <w:t xml:space="preserve"> to enhance profiling.</w:t>
      </w:r>
    </w:p>
    <w:p>
      <w:pPr>
        <w:pStyle w:val="List Paragraph"/>
        <w:numPr>
          <w:ilvl w:val="0"/>
          <w:numId w:val="18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Enable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Web-based UI</w:t>
      </w:r>
      <w:r>
        <w:rPr>
          <w:rtl w:val="0"/>
          <w:lang w:val="en-US"/>
        </w:rPr>
        <w:t xml:space="preserve"> instead of a desktop Tkinter application.</w:t>
      </w:r>
    </w:p>
    <w:p>
      <w:pPr>
        <w:pStyle w:val="Body A"/>
        <w:spacing w:after="0"/>
      </w:pPr>
    </w:p>
    <w:p>
      <w:pPr>
        <w:pStyle w:val="Body A"/>
        <w:spacing w:before="240" w:after="240"/>
        <w:rPr>
          <w:ins w:id="0" w:date="2025-03-26T20:13:52Z" w:author="Santhosh Kumar"/>
        </w:rPr>
      </w:pPr>
      <w:r>
        <w:rPr>
          <w:rtl w:val="0"/>
          <w:lang w:val="en-US"/>
        </w:rPr>
        <w:t xml:space="preserve">This document provides a comprehensive overview of the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Gen AI-Based Data Profiling System</w:t>
      </w:r>
      <w:r>
        <w:rPr>
          <w:rtl w:val="0"/>
          <w:lang w:val="en-US"/>
        </w:rPr>
        <w:t>. Let me know if any modifications or additional details are required!</w:t>
      </w:r>
    </w:p>
    <w:p>
      <w:pPr>
        <w:pStyle w:val="Body A"/>
        <w:spacing w:before="240" w:after="240"/>
        <w:rPr>
          <w:ins w:id="1" w:date="2025-03-26T20:13:52Z" w:author="Santhosh Kumar"/>
        </w:rPr>
      </w:pPr>
    </w:p>
    <w:p>
      <w:pPr>
        <w:pStyle w:val="Body A"/>
        <w:spacing w:before="240" w:after="240"/>
        <w:rPr>
          <w:ins w:id="2" w:date="2025-03-26T20:13:52Z" w:author="Santhosh Kumar"/>
        </w:rPr>
      </w:pPr>
    </w:p>
    <w:p>
      <w:pPr>
        <w:pStyle w:val="Body A"/>
        <w:spacing w:before="240" w:after="240"/>
      </w:pPr>
      <w:r>
        <w:rPr>
          <w:rtl w:val="0"/>
          <w:lang w:val="en-US"/>
        </w:rPr>
        <w:t xml:space="preserve">The Other part of video presentation demo is uploaded as video in google drive at this link, </w:t>
      </w:r>
      <w:ins w:id="3" w:date="2025-03-26T20:13:52Z" w:author="Santhosh Kumar">
        <w:r>
          <w:rPr/>
          <w:br w:type="textWrapping"/>
        </w:r>
      </w:ins>
      <w:ins w:id="4" w:date="2025-03-26T20:13:52Z" w:author="Santhosh Kumar">
        <w:r>
          <w:rPr/>
          <w:br w:type="textWrapping"/>
        </w:r>
      </w:ins>
      <w:r>
        <w:rPr>
          <w:rtl w:val="0"/>
          <w:lang w:val="en-US"/>
        </w:rPr>
        <w:t>https://drive.google.com/drive/folders/1bOc_ieepV_0DW8EM1CBDoaheMLZ30DDs?usp=drive_link</w:t>
      </w:r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Aptos Display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9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32"/>
      <w:szCs w:val="32"/>
      <w:u w:val="none" w:color="0f4761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F4761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9" w:lineRule="auto"/>
      <w:ind w:left="0" w:right="0" w:firstLine="0"/>
      <w:jc w:val="left"/>
      <w:outlineLvl w:val="1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28"/>
      <w:szCs w:val="28"/>
      <w:u w:val="none" w:color="0f4761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F476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